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CA51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color w:val="000000"/>
          <w:sz w:val="36"/>
          <w:szCs w:val="36"/>
        </w:rPr>
        <w:t>Introduction</w:t>
      </w:r>
    </w:p>
    <w:p w14:paraId="4E8430BC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Secure Shell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(SSH) is a cryptographic protocol that allows a client to interact with a remote server in a secure environment.</w:t>
      </w:r>
    </w:p>
    <w:p w14:paraId="404E75B0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High-level encryption protects the exchange of sensitive information and allows flie trans or issue commands on remote machines securely.</w:t>
      </w:r>
    </w:p>
    <w:p w14:paraId="1D05AF2A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Learn how to enable SSH on CentOS 7 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by following the instructions in this short tutorial.</w:t>
      </w:r>
    </w:p>
    <w:p w14:paraId="7E1DAA02" w14:textId="37EE7C43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B426974" wp14:editId="550EE831">
            <wp:extent cx="5943600" cy="2980690"/>
            <wp:effectExtent l="0" t="0" r="0" b="0"/>
            <wp:docPr id="6" name="Picture 6" descr="Introduction image on how to enable or install SSH on CentO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image on how to enable or install SSH on CentOS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0111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4DD46FAA">
          <v:rect id="_x0000_i1026" style="width:0;height:0" o:hralign="center" o:hrstd="t" o:hr="t" fillcolor="#a0a0a0" stroked="f"/>
        </w:pict>
      </w:r>
    </w:p>
    <w:p w14:paraId="2805CA36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Outlet Servers Starting at Only $30.00/mo</w:t>
      </w:r>
    </w:p>
    <w:p w14:paraId="012B35B7" w14:textId="77777777" w:rsidR="003C1636" w:rsidRPr="003C1636" w:rsidRDefault="003C1636" w:rsidP="003C163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hyperlink r:id="rId6" w:tgtFrame="_blank" w:tooltip="Outlet Servers Starting at Only $30.00/mo" w:history="1">
        <w:r w:rsidRPr="003C1636">
          <w:rPr>
            <w:rFonts w:ascii="Arial" w:eastAsia="Times New Roman" w:hAnsi="Arial" w:cs="Arial"/>
            <w:caps/>
            <w:color w:val="000000"/>
            <w:spacing w:val="24"/>
            <w:sz w:val="18"/>
            <w:szCs w:val="18"/>
            <w:u w:val="single"/>
            <w:bdr w:val="single" w:sz="6" w:space="0" w:color="auto" w:frame="1"/>
          </w:rPr>
          <w:t>CONFIGURE NOW</w:t>
        </w:r>
      </w:hyperlink>
    </w:p>
    <w:p w14:paraId="71B85484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69CCB581">
          <v:rect id="_x0000_i1027" style="width:0;height:0" o:hralign="center" o:hrstd="t" o:hr="t" fillcolor="#a0a0a0" stroked="f"/>
        </w:pict>
      </w:r>
    </w:p>
    <w:p w14:paraId="478F3E25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color w:val="000000"/>
          <w:sz w:val="36"/>
          <w:szCs w:val="36"/>
        </w:rPr>
        <w:t>Prerequisites</w:t>
      </w:r>
    </w:p>
    <w:p w14:paraId="5D4FEFED" w14:textId="77777777" w:rsidR="003C1636" w:rsidRPr="003C1636" w:rsidRDefault="003C1636" w:rsidP="003C16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CentOS 7 system to act as an SSH server</w:t>
      </w:r>
    </w:p>
    <w:p w14:paraId="5EB432CF" w14:textId="77777777" w:rsidR="003C1636" w:rsidRPr="003C1636" w:rsidRDefault="003C1636" w:rsidP="003C16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A user with necessary permissions</w:t>
      </w:r>
    </w:p>
    <w:p w14:paraId="420E15A0" w14:textId="77777777" w:rsidR="003C1636" w:rsidRPr="003C1636" w:rsidRDefault="003C1636" w:rsidP="003C16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Access to a command line (Ctrl-Alt-T)</w:t>
      </w:r>
    </w:p>
    <w:p w14:paraId="31608094" w14:textId="77777777" w:rsidR="003C1636" w:rsidRPr="003C1636" w:rsidRDefault="003C1636" w:rsidP="003C16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yum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utility (included by default)</w:t>
      </w:r>
    </w:p>
    <w:p w14:paraId="5E31855B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3C1636">
        <w:rPr>
          <w:rFonts w:ascii="Arial" w:eastAsia="Times New Roman" w:hAnsi="Arial" w:cs="Arial"/>
          <w:b/>
          <w:bCs/>
          <w:color w:val="000000"/>
          <w:sz w:val="57"/>
          <w:szCs w:val="57"/>
        </w:rPr>
        <w:lastRenderedPageBreak/>
        <w:t>Installing and Enabling OpenSSH on CentOS 7</w:t>
      </w:r>
    </w:p>
    <w:p w14:paraId="2CD5DADD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SSH software packages are included on CentOS by default. However, if these packages are not present on your system, easily install them by completing Step 1, outlined below.</w:t>
      </w:r>
    </w:p>
    <w:p w14:paraId="233A0BDB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1: Install OpenSSH Server Software Package</w:t>
      </w:r>
    </w:p>
    <w:p w14:paraId="04E5938C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Enter the following command from your terminal to start the installation process:</w:t>
      </w:r>
    </w:p>
    <w:p w14:paraId="765A242B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yum –y install openssh-server openssh-clients</w:t>
      </w:r>
    </w:p>
    <w:p w14:paraId="7B2A7C4E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This command installs both the OpenSSH client applications, as well as the OpenSSH server daemon,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7EFB1C0" w14:textId="2B31AC01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6D5C1384" wp14:editId="6A2BBE55">
            <wp:extent cx="5943600" cy="1098550"/>
            <wp:effectExtent l="0" t="0" r="0" b="6350"/>
            <wp:docPr id="5" name="Picture 5" descr="verification latest client and server versions ar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ification latest client and server versions are instal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DE81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In this example, the system informs us that the latest version is already present.</w:t>
      </w:r>
    </w:p>
    <w:p w14:paraId="049EC6D8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 Starting SSH Service</w:t>
      </w:r>
    </w:p>
    <w:p w14:paraId="5A3F06FD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start the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 daemon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on the OpenSSH server:</w:t>
      </w:r>
    </w:p>
    <w:p w14:paraId="3EFBEC6E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systemctl start sshd</w:t>
      </w:r>
    </w:p>
    <w:p w14:paraId="61AA0D9A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When active,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continuously listens for client connections from any of the client tools. When a connection request occurs,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sets up the correct connection.</w:t>
      </w:r>
    </w:p>
    <w:p w14:paraId="53D8BE63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 Check sshd status</w:t>
      </w:r>
    </w:p>
    <w:p w14:paraId="3D0CB5F4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lastRenderedPageBreak/>
        <w:t>Check the status of the SSH daemon:</w:t>
      </w:r>
    </w:p>
    <w:p w14:paraId="2BAD3140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systemctl status sshd</w:t>
      </w:r>
    </w:p>
    <w:p w14:paraId="2E473566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As we have previously started the service, the output confirms that it is active.</w:t>
      </w:r>
    </w:p>
    <w:p w14:paraId="7CD85907" w14:textId="30392389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065A040" wp14:editId="519730D4">
            <wp:extent cx="5943600" cy="2009140"/>
            <wp:effectExtent l="0" t="0" r="0" b="0"/>
            <wp:docPr id="4" name="Picture 4" descr="Check sshd status with systemct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sshd status with systemctl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C9E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stop the SSH daemon enter:</w:t>
      </w:r>
    </w:p>
    <w:p w14:paraId="2874129B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systemctl stop sshd</w:t>
      </w:r>
    </w:p>
    <w:p w14:paraId="07FA898C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We can check if the </w:t>
      </w:r>
      <w:hyperlink r:id="rId9" w:history="1">
        <w:r w:rsidRPr="003C163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service has stopped</w:t>
        </w:r>
      </w:hyperlink>
      <w:r w:rsidRPr="003C1636">
        <w:rPr>
          <w:rFonts w:ascii="Arial" w:eastAsia="Times New Roman" w:hAnsi="Arial" w:cs="Arial"/>
          <w:color w:val="000000"/>
          <w:sz w:val="27"/>
          <w:szCs w:val="27"/>
        </w:rPr>
        <w:t> by verifying the status. The output shows that the service is inactive and the time and date when the status last changed.</w:t>
      </w:r>
    </w:p>
    <w:p w14:paraId="317B6D0B" w14:textId="422635EB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55C15CF0" wp14:editId="7DF1D931">
            <wp:extent cx="5943600" cy="1961515"/>
            <wp:effectExtent l="0" t="0" r="0" b="635"/>
            <wp:docPr id="3" name="Picture 3" descr="sshd is now in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d is now inact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06C6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4: Enable OpenSSH Service</w:t>
      </w:r>
    </w:p>
    <w:p w14:paraId="5FF7DA94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Enable SSH to start automatically after each system reboot by using the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systemctl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command:</w:t>
      </w:r>
    </w:p>
    <w:p w14:paraId="42895B3F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lastRenderedPageBreak/>
        <w:t>sudo systemctl enable sshd</w:t>
      </w:r>
    </w:p>
    <w:p w14:paraId="2A7E66EA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disable SSH after reboot enter:</w:t>
      </w:r>
    </w:p>
    <w:p w14:paraId="4E3EEF7B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systemctl disable sshd</w:t>
      </w:r>
    </w:p>
    <w:p w14:paraId="5F761EAB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76174B09">
          <v:rect id="_x0000_i1031" style="width:0;height:0" o:hralign="center" o:hrstd="t" o:hr="t" fillcolor="#a0a0a0" stroked="f"/>
        </w:pict>
      </w:r>
    </w:p>
    <w:p w14:paraId="51836FEB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Enterprise-Grade Dedicated Servers Starting at Only </w:t>
      </w:r>
      <w:del w:id="0" w:author="Unknown" w:date="2020-02-26T15:59:00Z">
        <w:r w:rsidRPr="003C1636">
          <w:rPr>
            <w:rFonts w:ascii="Arial" w:eastAsia="Times New Roman" w:hAnsi="Arial" w:cs="Arial"/>
            <w:b/>
            <w:bCs/>
            <w:color w:val="000000"/>
            <w:sz w:val="36"/>
            <w:szCs w:val="36"/>
          </w:rPr>
          <w:delText>$199.00</w:delText>
        </w:r>
      </w:del>
      <w:r w:rsidRPr="003C1636">
        <w:rPr>
          <w:rFonts w:ascii="Arial" w:eastAsia="Times New Roman" w:hAnsi="Arial" w:cs="Arial"/>
          <w:b/>
          <w:bCs/>
          <w:color w:val="000000"/>
          <w:sz w:val="36"/>
          <w:szCs w:val="36"/>
        </w:rPr>
        <w:t> $90.00/mo</w:t>
      </w:r>
    </w:p>
    <w:p w14:paraId="3A69767E" w14:textId="77777777" w:rsidR="003C1636" w:rsidRPr="003C1636" w:rsidRDefault="003C1636" w:rsidP="003C163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hyperlink r:id="rId11" w:tgtFrame="_blank" w:tooltip="Enterprise-Grade Dedicated Servers Starting at Only $199.00 $90.00/mo" w:history="1">
        <w:r w:rsidRPr="003C1636">
          <w:rPr>
            <w:rFonts w:ascii="Arial" w:eastAsia="Times New Roman" w:hAnsi="Arial" w:cs="Arial"/>
            <w:caps/>
            <w:color w:val="000000"/>
            <w:spacing w:val="24"/>
            <w:sz w:val="18"/>
            <w:szCs w:val="18"/>
            <w:u w:val="single"/>
            <w:bdr w:val="single" w:sz="6" w:space="0" w:color="auto" w:frame="1"/>
          </w:rPr>
          <w:t>CONFIGURE NOW</w:t>
        </w:r>
      </w:hyperlink>
    </w:p>
    <w:p w14:paraId="7AF39DBB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76A69D6A">
          <v:rect id="_x0000_i1032" style="width:0;height:0" o:hralign="center" o:hrstd="t" o:hr="t" fillcolor="#a0a0a0" stroked="f"/>
        </w:pict>
      </w:r>
    </w:p>
    <w:p w14:paraId="6EF70697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3C1636">
        <w:rPr>
          <w:rFonts w:ascii="Arial" w:eastAsia="Times New Roman" w:hAnsi="Arial" w:cs="Arial"/>
          <w:b/>
          <w:bCs/>
          <w:color w:val="000000"/>
          <w:sz w:val="57"/>
          <w:szCs w:val="57"/>
        </w:rPr>
        <w:t>OpenSSH Server Configuration</w:t>
      </w:r>
    </w:p>
    <w:p w14:paraId="15C4D235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Properly configuring the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configuration file </w:t>
      </w:r>
      <w:hyperlink r:id="rId12" w:history="1">
        <w:r w:rsidRPr="003C163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hardens server security</w:t>
        </w:r>
      </w:hyperlink>
      <w:r w:rsidRPr="003C1636">
        <w:rPr>
          <w:rFonts w:ascii="Arial" w:eastAsia="Times New Roman" w:hAnsi="Arial" w:cs="Arial"/>
          <w:color w:val="000000"/>
          <w:sz w:val="27"/>
          <w:szCs w:val="27"/>
        </w:rPr>
        <w:t>. The most common settings to enhance security are changing the port number, disabling root logins, and limiting access to only certain users.</w:t>
      </w:r>
    </w:p>
    <w:p w14:paraId="3AC0FEC4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edit these settings access the /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etc/ssh/sshd_config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file:</w:t>
      </w:r>
    </w:p>
    <w:p w14:paraId="18FA71EF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vim /etc/ssh/sshd_config</w:t>
      </w:r>
    </w:p>
    <w:p w14:paraId="5AF1914C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Once you access the file by using a text editor (in this example we used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vim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), you can disable root logins and edit the default port number:</w:t>
      </w:r>
    </w:p>
    <w:p w14:paraId="006008A6" w14:textId="77777777" w:rsidR="003C1636" w:rsidRPr="003C1636" w:rsidRDefault="003C1636" w:rsidP="003C16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disable root login:</w:t>
      </w:r>
    </w:p>
    <w:p w14:paraId="7F387B54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PermitRootLogin no</w:t>
      </w:r>
    </w:p>
    <w:p w14:paraId="34E03A1B" w14:textId="77777777" w:rsidR="003C1636" w:rsidRPr="003C1636" w:rsidRDefault="003C1636" w:rsidP="003C16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Change the SSH port to run on a non-standard port. For example:</w:t>
      </w:r>
    </w:p>
    <w:p w14:paraId="1921F7F3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Port 2002</w:t>
      </w:r>
    </w:p>
    <w:p w14:paraId="4731EC76" w14:textId="3B10A984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0F1E32A" wp14:editId="23D84660">
            <wp:extent cx="5943600" cy="2995295"/>
            <wp:effectExtent l="0" t="0" r="0" b="0"/>
            <wp:docPr id="2" name="Picture 2" descr="Settings in sshd config file of port 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tings in sshd config file of port 2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33C5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Remember to uncomment the lines that you edit by removing the hashtag.</w:t>
      </w:r>
    </w:p>
    <w:p w14:paraId="505402A7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Save and close the file. Restart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41F6A4B3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service sshd restart</w:t>
      </w:r>
    </w:p>
    <w:p w14:paraId="2E192D50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0AA4C59C">
          <v:rect id="_x0000_i1034" style="width:0;height:0" o:hralign="center" o:hrstd="t" o:hr="t" fillcolor="#a0a0a0" stroked="f"/>
        </w:pict>
      </w:r>
    </w:p>
    <w:p w14:paraId="16EC1814" w14:textId="77777777" w:rsidR="003C1636" w:rsidRPr="003C1636" w:rsidRDefault="003C1636" w:rsidP="003C163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: We recommend you </w:t>
      </w:r>
      <w:hyperlink r:id="rId14" w:tgtFrame="_blank" w:history="1">
        <w:r w:rsidRPr="003C163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generate SSH keys</w:t>
        </w:r>
      </w:hyperlink>
      <w:r w:rsidRPr="003C1636">
        <w:rPr>
          <w:rFonts w:ascii="Arial" w:eastAsia="Times New Roman" w:hAnsi="Arial" w:cs="Arial"/>
          <w:color w:val="000000"/>
          <w:sz w:val="27"/>
          <w:szCs w:val="27"/>
        </w:rPr>
        <w:t> for authentication, as a safer alternative to passwords.</w:t>
      </w:r>
    </w:p>
    <w:p w14:paraId="7A646BB6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636">
        <w:rPr>
          <w:rFonts w:ascii="Arial" w:eastAsia="Times New Roman" w:hAnsi="Arial" w:cs="Arial"/>
          <w:color w:val="000000"/>
          <w:sz w:val="21"/>
          <w:szCs w:val="21"/>
        </w:rPr>
        <w:pict w14:anchorId="6E3DB52E">
          <v:rect id="_x0000_i1035" style="width:0;height:0" o:hralign="center" o:hrstd="t" o:hr="t" fillcolor="#a0a0a0" stroked="f"/>
        </w:pict>
      </w:r>
    </w:p>
    <w:p w14:paraId="79852B03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3C1636">
        <w:rPr>
          <w:rFonts w:ascii="Arial" w:eastAsia="Times New Roman" w:hAnsi="Arial" w:cs="Arial"/>
          <w:b/>
          <w:bCs/>
          <w:color w:val="000000"/>
          <w:sz w:val="57"/>
          <w:szCs w:val="57"/>
        </w:rPr>
        <w:t>Firewall Settings</w:t>
      </w:r>
    </w:p>
    <w:p w14:paraId="04D002B6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After successfully enabling SSH and configuring the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sshd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file, adjust the firewall settings to make sure there are no compatibility issues.</w:t>
      </w:r>
    </w:p>
    <w:p w14:paraId="3B04B3E5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It is also possible to restrict IP access to make the connection even more secure.</w:t>
      </w:r>
    </w:p>
    <w:p w14:paraId="3E761F60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restrict IP access, edit the </w:t>
      </w: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iptables</w:t>
      </w:r>
      <w:r w:rsidRPr="003C1636">
        <w:rPr>
          <w:rFonts w:ascii="Arial" w:eastAsia="Times New Roman" w:hAnsi="Arial" w:cs="Arial"/>
          <w:color w:val="000000"/>
          <w:sz w:val="27"/>
          <w:szCs w:val="27"/>
        </w:rPr>
        <w:t> file by typing:</w:t>
      </w:r>
    </w:p>
    <w:p w14:paraId="549E6EC8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vim /etc/sysconfig/iptables</w:t>
      </w:r>
    </w:p>
    <w:p w14:paraId="5D0CBE61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lastRenderedPageBreak/>
        <w:t>To allow access using the port defined in the sshd config file, add the following line to the iptables file:</w:t>
      </w:r>
    </w:p>
    <w:p w14:paraId="4CF07344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-A RH-Firewall-1-INPUT -m state --state NEW -m tcp -p tcp --dport 2002 -j ACCEPT</w:t>
      </w:r>
    </w:p>
    <w:p w14:paraId="3F82E459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To restrict access to a specific IP, for example 133.123.40.166, edit the line as follows:</w:t>
      </w:r>
    </w:p>
    <w:p w14:paraId="1B7F12B6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-A RH-Firewall-1-INPUT -s 133.123.40.166 -m state --state NEW -p tcp --dport 2002 -j ACCEPT</w:t>
      </w:r>
    </w:p>
    <w:p w14:paraId="74FD8490" w14:textId="35FC3BC1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505C98CD" wp14:editId="59D75C49">
            <wp:extent cx="5943600" cy="1896110"/>
            <wp:effectExtent l="0" t="0" r="0" b="8890"/>
            <wp:docPr id="1" name="Picture 1" descr="example of setting up firewall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 of setting up firewall ru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8E36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If your site uses IPv6, and you are editing ip6tables, use the line:</w:t>
      </w:r>
    </w:p>
    <w:p w14:paraId="1B0377E0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-A RH-Firewall-1-INPUT -m tcp -p tcp --dport 2002 -j ACCEPT</w:t>
      </w:r>
    </w:p>
    <w:p w14:paraId="6F1A8013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Save and exit the file by pressing Escape (Esc) on your keyboard and typing:</w:t>
      </w:r>
    </w:p>
    <w:p w14:paraId="66B03F7A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b/>
          <w:bCs/>
          <w:color w:val="000000"/>
          <w:sz w:val="27"/>
          <w:szCs w:val="27"/>
        </w:rPr>
        <w:t>:X</w:t>
      </w:r>
    </w:p>
    <w:p w14:paraId="12801ECA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Press Enter to confirm.</w:t>
      </w:r>
    </w:p>
    <w:p w14:paraId="5829DB56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Restart iptables to apply the changes:</w:t>
      </w:r>
    </w:p>
    <w:p w14:paraId="58D055AC" w14:textId="77777777" w:rsidR="003C1636" w:rsidRPr="003C1636" w:rsidRDefault="003C1636" w:rsidP="003C16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C163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 systemctl restart iptables</w:t>
      </w:r>
    </w:p>
    <w:p w14:paraId="4B7382BF" w14:textId="77777777" w:rsidR="003C1636" w:rsidRPr="003C1636" w:rsidRDefault="003C1636" w:rsidP="003C16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3C1636">
        <w:rPr>
          <w:rFonts w:ascii="Arial" w:eastAsia="Times New Roman" w:hAnsi="Arial" w:cs="Arial"/>
          <w:color w:val="000000"/>
          <w:sz w:val="36"/>
          <w:szCs w:val="36"/>
        </w:rPr>
        <w:t>Conclusion</w:t>
      </w:r>
    </w:p>
    <w:p w14:paraId="296BBC5E" w14:textId="77777777" w:rsidR="003C1636" w:rsidRPr="003C1636" w:rsidRDefault="003C1636" w:rsidP="003C1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lastRenderedPageBreak/>
        <w:t>In this tutorial, we learned how to enable SSH on a CentOS 7 server. Additionally, we configured your firewall and SSH rules to limit access.</w:t>
      </w:r>
    </w:p>
    <w:p w14:paraId="252639F7" w14:textId="77777777" w:rsidR="003C1636" w:rsidRPr="003C1636" w:rsidRDefault="003C1636" w:rsidP="003C163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1636">
        <w:rPr>
          <w:rFonts w:ascii="Arial" w:eastAsia="Times New Roman" w:hAnsi="Arial" w:cs="Arial"/>
          <w:color w:val="000000"/>
          <w:sz w:val="27"/>
          <w:szCs w:val="27"/>
        </w:rPr>
        <w:t>Your CentOS 7 server is now able to accept SSH connections.</w:t>
      </w:r>
    </w:p>
    <w:p w14:paraId="6DB3EECD" w14:textId="77777777" w:rsidR="006E576A" w:rsidRDefault="006E576A"/>
    <w:sectPr w:rsidR="006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E63"/>
    <w:multiLevelType w:val="multilevel"/>
    <w:tmpl w:val="A62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A7F4E"/>
    <w:multiLevelType w:val="multilevel"/>
    <w:tmpl w:val="6D7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B7CEE"/>
    <w:multiLevelType w:val="multilevel"/>
    <w:tmpl w:val="16C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6B"/>
    <w:rsid w:val="003C1636"/>
    <w:rsid w:val="006E576A"/>
    <w:rsid w:val="00D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871C-7DC0-4B69-BBB0-2A0C9D07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1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6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163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3">
    <w:name w:val="h3"/>
    <w:basedOn w:val="Normal"/>
    <w:rsid w:val="003C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636"/>
    <w:rPr>
      <w:b/>
      <w:bCs/>
    </w:rPr>
  </w:style>
  <w:style w:type="character" w:customStyle="1" w:styleId="btn-container">
    <w:name w:val="btn-container"/>
    <w:basedOn w:val="DefaultParagraphFont"/>
    <w:rsid w:val="003C1636"/>
  </w:style>
  <w:style w:type="character" w:styleId="Hyperlink">
    <w:name w:val="Hyperlink"/>
    <w:basedOn w:val="DefaultParagraphFont"/>
    <w:uiPriority w:val="99"/>
    <w:semiHidden/>
    <w:unhideWhenUsed/>
    <w:rsid w:val="003C16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6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1636"/>
    <w:rPr>
      <w:rFonts w:ascii="Courier New" w:eastAsia="Times New Roman" w:hAnsi="Courier New" w:cs="Courier New"/>
      <w:sz w:val="20"/>
      <w:szCs w:val="20"/>
    </w:rPr>
  </w:style>
  <w:style w:type="character" w:customStyle="1" w:styleId="cross-out-label">
    <w:name w:val="cross-out-label"/>
    <w:basedOn w:val="DefaultParagraphFont"/>
    <w:rsid w:val="003C1636"/>
  </w:style>
  <w:style w:type="character" w:customStyle="1" w:styleId="avoidwrap">
    <w:name w:val="avoidwrap"/>
    <w:basedOn w:val="DefaultParagraphFont"/>
    <w:rsid w:val="003C1636"/>
  </w:style>
  <w:style w:type="character" w:styleId="Emphasis">
    <w:name w:val="Emphasis"/>
    <w:basedOn w:val="DefaultParagraphFont"/>
    <w:uiPriority w:val="20"/>
    <w:qFormat/>
    <w:rsid w:val="003C1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7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84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56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57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513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00714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0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60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3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1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5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3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0027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1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6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9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3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73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99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4713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4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8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079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9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3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8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67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266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50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2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05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23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hoenixnap.com/kb/server-security-tip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servers/dedicated" TargetMode="External"/><Relationship Id="rId11" Type="http://schemas.openxmlformats.org/officeDocument/2006/relationships/hyperlink" Target="https://phoenixnap.com/servers/dedicate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start-stop-restart-linux-services" TargetMode="External"/><Relationship Id="rId14" Type="http://schemas.openxmlformats.org/officeDocument/2006/relationships/hyperlink" Target="https://phoenixnap.com/kb/how-to-generate-ssh-key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2020-06-14T04:53:00Z</dcterms:created>
  <dcterms:modified xsi:type="dcterms:W3CDTF">2020-06-14T04:53:00Z</dcterms:modified>
</cp:coreProperties>
</file>